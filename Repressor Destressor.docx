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75A4F9" w14:textId="77777777" w:rsidR="00B72321" w:rsidRDefault="0001361E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Mindfulness App Requirements</w:t>
      </w:r>
    </w:p>
    <w:p w14:paraId="3446B83A" w14:textId="77777777" w:rsidR="00B72321" w:rsidRDefault="0001361E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Bjune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Mackenzie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Xiang Fan, &amp; Tom Hay</w:t>
      </w:r>
    </w:p>
    <w:p w14:paraId="181665C2" w14:textId="77777777" w:rsidR="00B72321" w:rsidRDefault="00B72321">
      <w:pPr>
        <w:jc w:val="center"/>
      </w:pPr>
    </w:p>
    <w:p w14:paraId="2E4A9167" w14:textId="77777777" w:rsidR="00B72321" w:rsidRDefault="0001361E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AB7E372" wp14:editId="0B9D6F79">
                <wp:extent cx="5521986" cy="482201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986" cy="4822016"/>
                          <a:chOff x="1219200" y="681000"/>
                          <a:chExt cx="4714875" cy="411479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562225" y="746325"/>
                            <a:ext cx="2000175" cy="1162050"/>
                            <a:chOff x="2276475" y="746325"/>
                            <a:chExt cx="2000175" cy="1162050"/>
                          </a:xfrm>
                        </wpg:grpSpPr>
                        <wps:wsp>
                          <wps:cNvPr id="3" name="Flowchart: Magnetic Disk 3"/>
                          <wps:cNvSpPr/>
                          <wps:spPr>
                            <a:xfrm>
                              <a:off x="2276475" y="746325"/>
                              <a:ext cx="1009650" cy="1162050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E2714AB" w14:textId="77777777" w:rsidR="00B72321" w:rsidRDefault="00B7232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343150" y="1268175"/>
                              <a:ext cx="19335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E4147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database</w:t>
                                </w:r>
                                <w:proofErr w:type="gramEnd"/>
                              </w:p>
                            </w:txbxContent>
                          </wps:txbx>
                          <wps:bodyPr lIns="91425" tIns="91425" rIns="91425" bIns="91425" anchor="t" anchorCtr="0"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4638675" y="2165550"/>
                            <a:ext cx="1295400" cy="723900"/>
                            <a:chOff x="4352925" y="2165550"/>
                            <a:chExt cx="1295400" cy="7239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4352925" y="2165550"/>
                              <a:ext cx="704699" cy="72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66804D5" w14:textId="77777777" w:rsidR="00B72321" w:rsidRDefault="00B7232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4352925" y="2197862"/>
                              <a:ext cx="1295400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B719B0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mobile</w:t>
                                </w:r>
                                <w:proofErr w:type="gramEnd"/>
                                <w:r>
                                  <w:rPr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14:paraId="4E613F31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client</w:t>
                                </w:r>
                                <w:proofErr w:type="gramEnd"/>
                              </w:p>
                            </w:txbxContent>
                          </wps:txbx>
                          <wps:bodyPr lIns="91425" tIns="91425" rIns="91425" bIns="91425" anchor="t" anchorCtr="0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1219200" y="2241750"/>
                            <a:ext cx="819299" cy="723900"/>
                            <a:chOff x="933450" y="2241750"/>
                            <a:chExt cx="819299" cy="72390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933450" y="2241750"/>
                              <a:ext cx="704699" cy="7239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7A748DD" w14:textId="77777777" w:rsidR="00B72321" w:rsidRDefault="00B7232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33450" y="2283600"/>
                              <a:ext cx="8192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28B369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watch</w:t>
                                </w:r>
                                <w:proofErr w:type="gramEnd"/>
                              </w:p>
                              <w:p w14:paraId="2277AAC6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client</w:t>
                                </w:r>
                                <w:proofErr w:type="gramEnd"/>
                              </w:p>
                            </w:txbxContent>
                          </wps:txbx>
                          <wps:bodyPr lIns="91425" tIns="91425" rIns="91425" bIns="91425" anchor="t" anchorCtr="0"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562225" y="3547625"/>
                            <a:ext cx="1009800" cy="838199"/>
                            <a:chOff x="2324100" y="3127575"/>
                            <a:chExt cx="1009800" cy="838199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324100" y="3127575"/>
                              <a:ext cx="1009800" cy="838199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344F69F" w14:textId="77777777" w:rsidR="00B72321" w:rsidRDefault="00B7232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14525" y="3319125"/>
                              <a:ext cx="819299" cy="64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FA854" w14:textId="77777777" w:rsidR="00B72321" w:rsidRDefault="0001361E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28"/>
                                  </w:rPr>
                                  <w:t>user</w:t>
                                </w:r>
                                <w:proofErr w:type="gramEnd"/>
                              </w:p>
                            </w:txbxContent>
                          </wps:txbx>
                          <wps:bodyPr lIns="91425" tIns="91425" rIns="91425" bIns="91425" anchor="t" anchorCtr="0"/>
                        </wps:wsp>
                      </wpg:grpSp>
                      <wps:wsp>
                        <wps:cNvPr id="14" name="Elbow Connector 14"/>
                        <wps:cNvCnPr/>
                        <wps:spPr>
                          <a:xfrm rot="-5400000" flipH="1">
                            <a:off x="1526700" y="3069899"/>
                            <a:ext cx="918599" cy="714300"/>
                          </a:xfrm>
                          <a:prstGeom prst="bentConnector3">
                            <a:avLst>
                              <a:gd name="adj1" fmla="val 9998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10800000" flipH="1">
                            <a:off x="2343150" y="3876600"/>
                            <a:ext cx="218999" cy="9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723950" y="3581400"/>
                            <a:ext cx="1457399" cy="1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565590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Vibrations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" name="Elbow Connector 17"/>
                        <wps:cNvCnPr/>
                        <wps:spPr>
                          <a:xfrm flipH="1">
                            <a:off x="3581325" y="2870400"/>
                            <a:ext cx="1724099" cy="1368299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572100" y="3581400"/>
                            <a:ext cx="1295400" cy="121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DA863A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Notifications,</w:t>
                              </w:r>
                            </w:p>
                            <w:p w14:paraId="065C207D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Assessments,</w:t>
                              </w:r>
                            </w:p>
                            <w:p w14:paraId="1756FE7B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Lesson Content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" name="Elbow Connector 19"/>
                        <wps:cNvCnPr/>
                        <wps:spPr>
                          <a:xfrm rot="-5400000">
                            <a:off x="3493575" y="2407175"/>
                            <a:ext cx="714000" cy="15669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374150" y="2511287"/>
                            <a:ext cx="28290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4D3E0D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Assessment responses, user data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Elbow Connector 21"/>
                        <wps:cNvCnPr/>
                        <wps:spPr>
                          <a:xfrm rot="10800000">
                            <a:off x="3533700" y="943124"/>
                            <a:ext cx="1800299" cy="1174800"/>
                          </a:xfrm>
                          <a:prstGeom prst="bentConnector3">
                            <a:avLst>
                              <a:gd name="adj1" fmla="val -529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538425" y="681000"/>
                            <a:ext cx="18098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B24CF5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User data, Assessment Data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Elbow Connector 23"/>
                        <wps:cNvCnPr/>
                        <wps:spPr>
                          <a:xfrm>
                            <a:off x="3581324" y="1517849"/>
                            <a:ext cx="1409700" cy="6477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991024" y="1927349"/>
                            <a:ext cx="0" cy="23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505125" y="1240600"/>
                            <a:ext cx="8955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332AFF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User data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933499" y="2362200"/>
                            <a:ext cx="2714700" cy="191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38500" y="2117912"/>
                            <a:ext cx="2743199" cy="3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999946" w14:textId="77777777" w:rsidR="00B72321" w:rsidRDefault="0001361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t>Notifications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7E372" id="Group 1" o:spid="_x0000_s1026" style="width:434.8pt;height:379.7pt;mso-position-horizontal-relative:char;mso-position-vertical-relative:line" coordorigin="12192,6810" coordsize="47148,41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">
                <v:group id="Group 2" o:spid="_x0000_s1027" style="position:absolute;left:25622;top:7463;width:20002;height:11620" coordorigin="22764,7463" coordsize="20001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3" o:spid="_x0000_s1028" type="#_x0000_t132" style="position:absolute;left:22764;top:7463;width:10097;height:1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rrD8EA&#10;AADaAAAADwAAAGRycy9kb3ducmV2LnhtbESP0YrCMBRE34X9h3AXfLPJulikGmXXXcEXEasfcGmu&#10;bbG5KU3U+vdGEHwcZuYMM1/2thFX6nztWMNXokAQF87UXGo4HtajKQgfkA02jknDnTwsFx+DOWbG&#10;3XhP1zyUIkLYZ6ihCqHNpPRFRRZ94lri6J1cZzFE2ZXSdHiLcNvIsVKptFhzXKiwpVVFxTm/WA2X&#10;yd2n2904neSrgv7Stfr/zZXWw8/+ZwYiUB/e4Vd7YzR8w/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K6w/BAAAA2gAAAA8AAAAAAAAAAAAAAAAAmAIAAGRycy9kb3du&#10;cmV2LnhtbFBLBQYAAAAABAAEAPUAAACGAwAAAAA=&#10;" fillcolor="#cfe2f3">
                    <v:textbox inset="2.53958mm,2.53958mm,2.53958mm,2.53958mm">
                      <w:txbxContent>
                        <w:p w14:paraId="3E2714AB" w14:textId="77777777" w:rsidR="00B72321" w:rsidRDefault="00B7232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23431;top:12681;width:19335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14:paraId="428E4147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database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5" o:spid="_x0000_s1030" style="position:absolute;left:46386;top:21655;width:12954;height:7239" coordorigin="43529,21655" coordsize="12954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31" style="position:absolute;left:43529;top:21655;width:7047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xUcIA&#10;AADaAAAADwAAAGRycy9kb3ducmV2LnhtbESPQWsCMRSE70L/Q3hCL6LZFhFdjWIXCmJPrr309tg8&#10;N4ublyVJ1+2/N4LQ4zAz3zCb3WBb0ZMPjWMFb7MMBHHldMO1gu/z53QJIkRkja1jUvBHAXbbl9EG&#10;c+1ufKK+jLVIEA45KjAxdrmUoTJkMcxcR5y8i/MWY5K+ltrjLcFtK9+zbCEtNpwWDHZUGKqu5a9V&#10;4E3RIU4Ks2q+6v7nY5hP9ken1Ot42K9BRBrif/jZPmgFC3hcST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3FRwgAAANoAAAAPAAAAAAAAAAAAAAAAAJgCAABkcnMvZG93&#10;bnJldi54bWxQSwUGAAAAAAQABAD1AAAAhwMAAAAA&#10;" fillcolor="#cfe2f3">
                    <v:stroke joinstyle="round"/>
                    <v:textbox inset="2.53958mm,2.53958mm,2.53958mm,2.53958mm">
                      <w:txbxContent>
                        <w:p w14:paraId="366804D5" w14:textId="77777777" w:rsidR="00B72321" w:rsidRDefault="00B7232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7" o:spid="_x0000_s1032" type="#_x0000_t202" style="position:absolute;left:43529;top:21978;width:12954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w4scA&#10;AADaAAAADwAAAGRycy9kb3ducmV2LnhtbESPQUsDMRSE74L/ITyhF7HZeqh127RIQSmFIt2K6O2x&#10;ebtJ3bysm7Rd/fWNUPA4zMw3zGzRu0YcqQvWs4LRMANBXHptuVbwtnu+m4AIEVlj45kU/FCAxfz6&#10;aoa59ife0rGItUgQDjkqMDG2uZShNOQwDH1LnLzKdw5jkl0tdYenBHeNvM+ysXRoOS0YbGlpqPwq&#10;Dk7B4/vHbfVpzW/98rofV6tiY7/XG6UGN/3TFESkPv6HL+2VVvAAf1fSDZDz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68OLHAAAA2gAAAA8AAAAAAAAAAAAAAAAAmAIAAGRy&#10;cy9kb3ducmV2LnhtbFBLBQYAAAAABAAEAPUAAACMAwAAAAA=&#10;" filled="f" stroked="f">
                    <v:textbox inset="2.53958mm,2.53958mm,2.53958mm,2.53958mm">
                      <w:txbxContent>
                        <w:p w14:paraId="1FB719B0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mobile</w:t>
                          </w:r>
                          <w:proofErr w:type="gramEnd"/>
                          <w:r>
                            <w:rPr>
                              <w:sz w:val="28"/>
                            </w:rPr>
                            <w:t xml:space="preserve"> </w:t>
                          </w:r>
                        </w:p>
                        <w:p w14:paraId="4E613F31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client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8" o:spid="_x0000_s1033" style="position:absolute;left:12192;top:22417;width:8192;height:7239" coordorigin="9334,22417" coordsize="8192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" o:spid="_x0000_s1034" style="position:absolute;left:9334;top:22417;width:7047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lI8IA&#10;AADaAAAADwAAAGRycy9kb3ducmV2LnhtbESPQWsCMRSE7wX/Q3iCF9GsUoquRtEFQeypay+9PTav&#10;m6WblyWJ6/rvTaHQ4zAz3zDb/WBb0ZMPjWMFi3kGgrhyuuFawef1NFuBCBFZY+uYFDwowH43etli&#10;rt2dP6gvYy0ShEOOCkyMXS5lqAxZDHPXESfv23mLMUlfS+3xnuC2lcsse5MWG04LBjsqDFU/5c0q&#10;8KboEKeFWTfvdf91HF6nh4tTajIeDhsQkYb4H/5rn7WCNfxeST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OUjwgAAANoAAAAPAAAAAAAAAAAAAAAAAJgCAABkcnMvZG93&#10;bnJldi54bWxQSwUGAAAAAAQABAD1AAAAhwMAAAAA&#10;" fillcolor="#cfe2f3">
                    <v:stroke joinstyle="round"/>
                    <v:textbox inset="2.53958mm,2.53958mm,2.53958mm,2.53958mm">
                      <w:txbxContent>
                        <w:p w14:paraId="47A748DD" w14:textId="77777777" w:rsidR="00B72321" w:rsidRDefault="00B7232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0" o:spid="_x0000_s1035" type="#_x0000_t202" style="position:absolute;left:9334;top:22836;width:8193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0/FM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6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L9PxTHAAAA2wAAAA8AAAAAAAAAAAAAAAAAmAIAAGRy&#10;cy9kb3ducmV2LnhtbFBLBQYAAAAABAAEAPUAAACMAwAAAAA=&#10;" filled="f" stroked="f">
                    <v:textbox inset="2.53958mm,2.53958mm,2.53958mm,2.53958mm">
                      <w:txbxContent>
                        <w:p w14:paraId="4628B369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watch</w:t>
                          </w:r>
                          <w:proofErr w:type="gramEnd"/>
                        </w:p>
                        <w:p w14:paraId="2277AAC6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client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11" o:spid="_x0000_s1036" style="position:absolute;left:25622;top:35476;width:10098;height:8382" coordorigin="23241,31275" coordsize="10098,8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37" style="position:absolute;left:23241;top:31275;width:10098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LUMEA&#10;AADbAAAADwAAAGRycy9kb3ducmV2LnhtbERPTWvCQBC9C/0Pywi9iG6UIjW6CTZQKPXUtJfehuyY&#10;DWZnw+4a03/fLQi9zeN9zqGcbC9G8qFzrGC9ykAQN0533Cr4+nxdPoMIEVlj75gU/FCAsniYHTDX&#10;7sYfNNaxFSmEQ44KTIxDLmVoDFkMKzcQJ+7svMWYoG+l9nhL4baXmyzbSosdpwaDA1WGmkt9tQq8&#10;qQbERWV23akdv1+mp8Xx3Sn1OJ+OexCRpvgvvrvfdJq/gb9f0g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S1DBAAAA2wAAAA8AAAAAAAAAAAAAAAAAmAIAAGRycy9kb3du&#10;cmV2LnhtbFBLBQYAAAAABAAEAPUAAACGAwAAAAA=&#10;" fillcolor="#cfe2f3">
                    <v:stroke joinstyle="round"/>
                    <v:textbox inset="2.53958mm,2.53958mm,2.53958mm,2.53958mm">
                      <w:txbxContent>
                        <w:p w14:paraId="0344F69F" w14:textId="77777777" w:rsidR="00B72321" w:rsidRDefault="00B7232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Text Box 13" o:spid="_x0000_s1038" type="#_x0000_t202" style="position:absolute;left:25145;top:33191;width:8193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+hY8UA&#10;AADbAAAADwAAAGRycy9kb3ducmV2LnhtbERP30vDMBB+F/wfwgm+iEs3Yc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FjxQAAANsAAAAPAAAAAAAAAAAAAAAAAJgCAABkcnMv&#10;ZG93bnJldi54bWxQSwUGAAAAAAQABAD1AAAAigMAAAAA&#10;" filled="f" stroked="f">
                    <v:textbox inset="2.53958mm,2.53958mm,2.53958mm,2.53958mm">
                      <w:txbxContent>
                        <w:p w14:paraId="653FA854" w14:textId="77777777" w:rsidR="00B72321" w:rsidRDefault="0001361E">
                          <w:pPr>
                            <w:spacing w:line="240" w:lineRule="auto"/>
                            <w:textDirection w:val="btLr"/>
                          </w:pPr>
                          <w:proofErr w:type="gramStart"/>
                          <w:r>
                            <w:rPr>
                              <w:sz w:val="28"/>
                            </w:rPr>
                            <w:t>user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39" type="#_x0000_t34" style="position:absolute;left:15267;top:30698;width:9186;height:71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1qJr8AAADbAAAADwAAAGRycy9kb3ducmV2LnhtbESPzQrCMBCE74LvEFbwpqk/iFSjiCCI&#10;F636AEuzttVmU5qo1ac3guBtl5mdb3a+bEwpHlS7wrKCQT8CQZxaXXCm4Hza9KYgnEfWWFomBS9y&#10;sFy0W3OMtX1yQo+jz0QIYRejgtz7KpbSpTkZdH1bEQftYmuDPqx1JnWNzxBuSjmMook0WHAg5FjR&#10;Oqf0drwbBdfd62CTAHxrWVym++ydJqOTUt1Os5qB8NT4v/l3vdWh/hi+v4QB5O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91qJr8AAADbAAAADwAAAAAAAAAAAAAAAACh&#10;AgAAZHJzL2Rvd25yZXYueG1sUEsFBgAAAAAEAAQA+QAAAI0DAAAAAA==&#10;" adj="21597">
                  <v:stroke startarrowwidth="wide" startarrowlength="long" endarrowwidth="wide" endarrowlength="long" joinstyle="roun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23431;top:38766;width:2190;height:9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WqdsIAAADbAAAADwAAAGRycy9kb3ducmV2LnhtbERPS4vCMBC+C/sfwix403QXfFCN4gqL&#10;XlxQV9Hb0IxtsZmUJNr6782CsLf5+J4znbemEndyvrSs4KOfgCDOrC45V/C7/+6NQfiArLGyTAoe&#10;5GE+e+tMMdW24S3ddyEXMYR9igqKEOpUSp8VZND3bU0cuYt1BkOELpfaYRPDTSU/k2QoDZYcGwqs&#10;aVlQdt3djILD6DS+fC0Pwx+7d6Y5blbnrGGluu/tYgIiUBv+xS/3Wsf5A/j7JR4gZ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Wqds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Text Box 16" o:spid="_x0000_s1041" type="#_x0000_t202" style="position:absolute;left:17239;top:35814;width:14574;height:1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14:paraId="12565590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Vibrations</w:t>
                        </w:r>
                      </w:p>
                    </w:txbxContent>
                  </v:textbox>
                </v:shape>
                <v:shape id="Elbow Connector 17" o:spid="_x0000_s1042" type="#_x0000_t34" style="position:absolute;left:35813;top:28704;width:17241;height:136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2PccAAAADbAAAADwAAAGRycy9kb3ducmV2LnhtbERPTYvCMBC9L/gfwgje1tQ9qFSjyOKC&#10;HjzYevE2JGNatpmUJtr6783Cgrd5vM9ZbwfXiAd1ofasYDbNQBBrb2q2Ci7lz+cSRIjIBhvPpOBJ&#10;Abab0ccac+N7PtOjiFakEA45KqhibHMpg67IYZj6ljhxN985jAl2VpoO+xTuGvmVZXPpsObUUGFL&#10;3xXp3+LuFLRPq2flSc53x/LUH6/F/mD1RanJeNitQEQa4lv87z6YNH8Bf7+kA+Tm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Nj3HAAAAA2wAAAA8AAAAAAAAAAAAAAAAA&#10;oQIAAGRycy9kb3ducmV2LnhtbFBLBQYAAAAABAAEAPkAAACOAwAAAAA=&#10;" adj="0">
                  <v:stroke startarrowwidth="wide" startarrowlength="long" endarrow="block" endarrowwidth="wide" endarrowlength="long" joinstyle="round"/>
                </v:shape>
                <v:shape id="Text Box 18" o:spid="_x0000_s1043" type="#_x0000_t202" style="position:absolute;left:35721;top:35814;width:12954;height:1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14:paraId="1CDA863A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Notifications,</w:t>
                        </w:r>
                      </w:p>
                      <w:p w14:paraId="065C207D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Assessments,</w:t>
                        </w:r>
                      </w:p>
                      <w:p w14:paraId="1756FE7B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Lesson Content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44" type="#_x0000_t33" style="position:absolute;left:34936;top:24071;width:7140;height:15669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PMDb8AAADbAAAADwAAAGRycy9kb3ducmV2LnhtbERPTYvCMBC9C/6HMIK3NVVwWatRRKiI&#10;e1oVvY7N2FabSWmirf9+Iwje5vE+Z7ZoTSkeVLvCsoLhIAJBnFpdcKbgsE++fkA4j6yxtEwKnuRg&#10;Me92Zhhr2/AfPXY+EyGEXYwKcu+rWEqX5mTQDWxFHLiLrQ36AOtM6hqbEG5KOYqib2mw4NCQY0Wr&#10;nNLb7m4UXMt1lFRufT40mGzddcy/l+NJqX6vXU5BeGr9R/x2b3SYP4HXL+EAO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rPMDb8AAADbAAAADwAAAAAAAAAAAAAAAACh&#10;AgAAZHJzL2Rvd25yZXYueG1sUEsFBgAAAAAEAAQA+QAAAI0DAAAAAA==&#10;">
                  <v:stroke startarrowwidth="wide" startarrowlength="long" endarrow="block" endarrowwidth="wide" endarrowlength="long" joinstyle="round"/>
                </v:shape>
                <v:shape id="Text Box 20" o:spid="_x0000_s1045" type="#_x0000_t202" style="position:absolute;left:23741;top:25112;width:28290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14:paraId="234D3E0D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Assessment responses, user data</w:t>
                        </w:r>
                      </w:p>
                    </w:txbxContent>
                  </v:textbox>
                </v:shape>
                <v:shape id="Elbow Connector 21" o:spid="_x0000_s1046" type="#_x0000_t34" style="position:absolute;left:35337;top:9431;width:18002;height:1174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TXsMAAADbAAAADwAAAGRycy9kb3ducmV2LnhtbESPQYvCMBSE74L/ITzBm6aKqHSNsijC&#10;HgqyrXh+27xti81LbbK1/nuzIHgcZuYbZrPrTS06al1lWcFsGoEgzq2uuFBwzo6TNQjnkTXWlknB&#10;gxzstsPBBmNt7/xNXeoLESDsYlRQet/EUrq8JINuahvi4P3a1qAPsi2kbvEe4KaW8yhaSoMVh4US&#10;G9qXlF/TP6PgYG7HH51crrckXWSrVdJlnJ+UGo/6zw8Qnnr/Dr/aX1rBfAb/X8IP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V017DAAAA2wAAAA8AAAAAAAAAAAAA&#10;AAAAoQIAAGRycy9kb3ducmV2LnhtbFBLBQYAAAAABAAEAPkAAACRAwAAAAA=&#10;" adj="-114">
                  <v:stroke startarrowwidth="wide" startarrowlength="long" endarrow="block" endarrowwidth="wide" endarrowlength="long" joinstyle="round"/>
                </v:shape>
                <v:shape id="Text Box 22" o:spid="_x0000_s1047" type="#_x0000_t202" style="position:absolute;left:35384;top:6810;width:18099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14:paraId="1FB24CF5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User data, Assessment Data</w:t>
                        </w:r>
                      </w:p>
                    </w:txbxContent>
                  </v:textbox>
                </v:shape>
                <v:shape id="Elbow Connector 23" o:spid="_x0000_s1048" type="#_x0000_t33" style="position:absolute;left:35813;top:15178;width:14097;height:64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GymMYAAADbAAAADwAAAGRycy9kb3ducmV2LnhtbESP0WrCQBRE3wX/YbmCL6IbU7RtdCNt&#10;qSLoQ7X9gEv2moRk74bsGuPfu4VCH4eZOcOsN72pRUetKy0rmM8iEMSZ1SXnCn6+t9MXEM4ja6wt&#10;k4I7Odikw8EaE21vfKLu7HMRIOwSVFB43yRSuqwgg25mG+LgXWxr0AfZ5lK3eAtwU8s4ipbSYMlh&#10;ocCGPgrKqvPVKHi/Lw7H6mvxmb9O9Nztu3h3eN4pNR71bysQnnr/H/5r77WC+Al+v4QfIN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spjGAAAA2wAAAA8AAAAAAAAA&#10;AAAAAAAAoQIAAGRycy9kb3ducmV2LnhtbFBLBQYAAAAABAAEAPkAAACUAwAAAAA=&#10;">
                  <v:stroke startarrowwidth="wide" startarrowlength="long" endarrowwidth="wide" endarrowlength="long" joinstyle="round"/>
                </v:shape>
                <v:shape id="Straight Arrow Connector 24" o:spid="_x0000_s1049" type="#_x0000_t32" style="position:absolute;left:49910;top:19273;width:0;height:2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exMEAAADbAAAADwAAAGRycy9kb3ducmV2LnhtbESPzarCMBSE9xd8h3CEu7loahGRahQR&#10;BF1c8Hd/aI5psTmpTdT69kYQXA4z8w0znbe2EndqfOlYwaCfgCDOnS7ZKDgeVr0xCB+QNVaOScGT&#10;PMxnnZ8pZto9eEf3fTAiQthnqKAIoc6k9HlBFn3f1cTRO7vGYoiyMVI3+IhwW8k0SUbSYslxocCa&#10;lgXll/3NKjilm/+/a9WSSde2Xly2y60ZPZX67baLCYhAbfiGP+21VpAO4f0l/gA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V7EwQAAANsAAAAPAAAAAAAAAAAAAAAA&#10;AKECAABkcnMvZG93bnJldi54bWxQSwUGAAAAAAQABAD5AAAAjwMAAAAA&#10;">
                  <v:stroke startarrowwidth="wide" startarrowlength="long" endarrow="block" endarrowwidth="wide" endarrowlength="long"/>
                </v:shape>
                <v:shape id="Text Box 25" o:spid="_x0000_s1050" type="#_x0000_t202" style="position:absolute;left:35051;top:12406;width:8955;height:6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14:paraId="0B332AFF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User data</w:t>
                        </w:r>
                      </w:p>
                    </w:txbxContent>
                  </v:textbox>
                </v:shape>
                <v:shape id="Straight Arrow Connector 26" o:spid="_x0000_s1051" type="#_x0000_t32" style="position:absolute;left:19334;top:23622;width:27147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shBcIAAADbAAAADwAAAGRycy9kb3ducmV2LnhtbESPQYvCMBSE78L+h/AEb5oqIto1iiy4&#10;7CIerNLzo3nbFpuXmkTt/nsjCB6HmfmGWa4704gbOV9bVjAeJSCIC6trLhWcjtvhHIQPyBoby6Tg&#10;nzysVx+9Jaba3vlAtyyUIkLYp6igCqFNpfRFRQb9yLbE0fuzzmCI0pVSO7xHuGnkJElm0mDNcaHC&#10;lr4qKs7Z1Sjg3yxZuH2e8y4/Xhff0/mhuHilBv1u8wkiUBfe4Vf7RyuYzOD5Jf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nshBcIAAADbAAAADwAAAAAAAAAAAAAA&#10;AAChAgAAZHJzL2Rvd25yZXYueG1sUEsFBgAAAAAEAAQA+QAAAJADAAAAAA==&#10;">
                  <v:stroke startarrowwidth="wide" startarrowlength="long" endarrow="classic" endarrowwidth="wide" endarrowlength="long"/>
                </v:shape>
                <v:shape id="Text Box 27" o:spid="_x0000_s1052" type="#_x0000_t202" style="position:absolute;left:20385;top:21179;width:27431;height:3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t3ccA&#10;AADbAAAADwAAAGRycy9kb3ducmV2LnhtbESPQUsDMRSE7wX/Q3iCF2mz7aHatWkRoaUIRbqK6O2x&#10;ebuJbl62m9hu++uNIPQ4zMw3zHzZu0YcqAvWs4LxKANBXHptuVbw9roa3oMIEVlj45kUnCjAcnE1&#10;mGOu/ZF3dChiLRKEQ44KTIxtLmUoDTkMI98SJ6/yncOYZFdL3eExwV0jJ1k2lQ4tpwWDLT0ZKr+L&#10;H6dg9v5xW31ac67XL1/TalNs7f55q9TNdf/4ACJSHy/h//ZGK5jcwd+X9AP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4bd3HAAAA2wAAAA8AAAAAAAAAAAAAAAAAmAIAAGRy&#10;cy9kb3ducmV2LnhtbFBLBQYAAAAABAAEAPUAAACMAwAAAAA=&#10;" filled="f" stroked="f">
                  <v:textbox inset="2.53958mm,2.53958mm,2.53958mm,2.53958mm">
                    <w:txbxContent>
                      <w:p w14:paraId="73999946" w14:textId="77777777" w:rsidR="00B72321" w:rsidRDefault="0001361E">
                        <w:pPr>
                          <w:spacing w:line="240" w:lineRule="auto"/>
                          <w:textDirection w:val="btLr"/>
                        </w:pPr>
                        <w:r>
                          <w:t>Notifications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B8F2A8" w14:textId="77777777" w:rsidR="00B72321" w:rsidRDefault="00B72321"/>
    <w:p w14:paraId="3B4219DB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 xml:space="preserve">Mobile client </w:t>
      </w:r>
      <w:ins w:id="0" w:author="Mariya Shiyko" w:date="2015-11-01T05:56:00Z">
        <w:r w:rsidR="00DD40A9">
          <w:t xml:space="preserve">(“app”) </w:t>
        </w:r>
      </w:ins>
      <w:r>
        <w:t>must run on iPhone models 5C, 5, 5S, 6, 6+, 6S, 6S+. (With IOS8 or IOS9)</w:t>
      </w:r>
    </w:p>
    <w:p w14:paraId="71E6C617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>Functionality and UI must be consistent with that of the Android version of the mobile client developed by the other team.</w:t>
      </w:r>
    </w:p>
    <w:p w14:paraId="3D4A50E6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>Should share same tutorials/audio files/</w:t>
      </w:r>
      <w:proofErr w:type="spellStart"/>
      <w:r>
        <w:t>ui</w:t>
      </w:r>
      <w:proofErr w:type="spellEnd"/>
      <w:r>
        <w:t xml:space="preserve"> designs as Android version.</w:t>
      </w:r>
    </w:p>
    <w:p w14:paraId="670E5ACC" w14:textId="77777777" w:rsidR="00B72321" w:rsidRDefault="0001361E">
      <w:pPr>
        <w:numPr>
          <w:ilvl w:val="0"/>
          <w:numId w:val="1"/>
        </w:numPr>
        <w:ind w:hanging="360"/>
        <w:contextualSpacing/>
      </w:pPr>
      <w:r>
        <w:t>The mobile client should load in no more than 5 seconds (specify for each device maybe).</w:t>
      </w:r>
    </w:p>
    <w:p w14:paraId="2CBE3CBF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>Software improvements, modifications and added features should not slow down</w:t>
      </w:r>
      <w:del w:id="1" w:author="Mariya Shiyko" w:date="2015-11-01T05:59:00Z">
        <w:r w:rsidDel="00DD40A9">
          <w:delText xml:space="preserve"> </w:delText>
        </w:r>
      </w:del>
      <w:r>
        <w:t xml:space="preserve"> the performance of the existing product.</w:t>
      </w:r>
    </w:p>
    <w:p w14:paraId="192D2FCD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>Design changes should be run passed members of M</w:t>
      </w:r>
      <w:r>
        <w:t xml:space="preserve">ariya </w:t>
      </w:r>
      <w:proofErr w:type="spellStart"/>
      <w:r>
        <w:t>Shiyko’s</w:t>
      </w:r>
      <w:proofErr w:type="spellEnd"/>
      <w:r>
        <w:t xml:space="preserve"> team in the Department of Applied Psychology.</w:t>
      </w:r>
    </w:p>
    <w:p w14:paraId="758F78BA" w14:textId="77777777" w:rsidR="00B72321" w:rsidRDefault="0001361E">
      <w:pPr>
        <w:numPr>
          <w:ilvl w:val="0"/>
          <w:numId w:val="5"/>
        </w:numPr>
        <w:ind w:hanging="360"/>
        <w:contextualSpacing/>
      </w:pPr>
      <w:r>
        <w:t>Beta version of the application should be uploaded to Apple Developer Console.</w:t>
      </w:r>
    </w:p>
    <w:p w14:paraId="1C176CB0" w14:textId="77777777" w:rsidR="00E301DE" w:rsidRDefault="00E301DE" w:rsidP="00E301DE">
      <w:pPr>
        <w:pStyle w:val="ListParagraph"/>
        <w:numPr>
          <w:ilvl w:val="0"/>
          <w:numId w:val="5"/>
        </w:numPr>
        <w:ind w:left="0"/>
      </w:pPr>
      <w:r>
        <w:t>The mobile client should crash fewer than 10</w:t>
      </w:r>
      <w:r w:rsidRPr="00E301DE">
        <w:rPr>
          <w:b/>
        </w:rPr>
        <w:t xml:space="preserve"> </w:t>
      </w:r>
      <w:r>
        <w:t>times per day per 1000 users.</w:t>
      </w:r>
    </w:p>
    <w:p w14:paraId="49B14BD1" w14:textId="77777777" w:rsidR="00E301DE" w:rsidRDefault="00E301DE" w:rsidP="00E301DE">
      <w:pPr>
        <w:pStyle w:val="ListParagraph"/>
        <w:numPr>
          <w:ilvl w:val="0"/>
          <w:numId w:val="5"/>
        </w:numPr>
        <w:ind w:left="0"/>
      </w:pPr>
      <w:r>
        <w:lastRenderedPageBreak/>
        <w:t xml:space="preserve">Crashes of the mobile client must be tracked via </w:t>
      </w:r>
      <w:proofErr w:type="spellStart"/>
      <w:r>
        <w:t>Crashlytics</w:t>
      </w:r>
      <w:proofErr w:type="spellEnd"/>
    </w:p>
    <w:p w14:paraId="31B66D63" w14:textId="77777777" w:rsidR="00E301DE" w:rsidDel="00E301DE" w:rsidRDefault="00E301DE">
      <w:pPr>
        <w:numPr>
          <w:ilvl w:val="0"/>
          <w:numId w:val="5"/>
        </w:numPr>
        <w:ind w:hanging="360"/>
        <w:contextualSpacing/>
        <w:rPr>
          <w:del w:id="2" w:author="Mariya Shiyko" w:date="2015-11-01T06:33:00Z"/>
        </w:rPr>
      </w:pPr>
    </w:p>
    <w:p w14:paraId="3E8F4E59" w14:textId="77777777" w:rsidR="00B72321" w:rsidRDefault="00E301DE">
      <w:pPr>
        <w:rPr>
          <w:ins w:id="3" w:author="Mariya Shiyko" w:date="2015-11-01T06:34:00Z"/>
        </w:rPr>
      </w:pPr>
      <w:ins w:id="4" w:author="Mariya Shiyko" w:date="2015-11-01T06:34:00Z">
        <w:r>
          <w:t>The pebble watch</w:t>
        </w:r>
      </w:ins>
    </w:p>
    <w:p w14:paraId="1ABD8EF1" w14:textId="77777777" w:rsidR="00E301DE" w:rsidRDefault="00E301DE" w:rsidP="00E301DE">
      <w:pPr>
        <w:numPr>
          <w:ilvl w:val="0"/>
          <w:numId w:val="5"/>
        </w:numPr>
        <w:ind w:hanging="360"/>
        <w:contextualSpacing/>
        <w:rPr>
          <w:ins w:id="5" w:author="Mariya Shiyko" w:date="2015-11-01T06:34:00Z"/>
        </w:rPr>
      </w:pPr>
      <w:ins w:id="6" w:author="Mariya Shiyko" w:date="2015-11-01T06:34:00Z">
        <w:r>
          <w:t>Mobile client must push reminders every two hours during the day to the smart-watch</w:t>
        </w:r>
      </w:ins>
      <w:ins w:id="7" w:author="Mariya Shiyko" w:date="2015-11-01T06:38:00Z">
        <w:r>
          <w:t>,</w:t>
        </w:r>
      </w:ins>
      <w:ins w:id="8" w:author="Mariya Shiyko" w:date="2015-11-01T06:34:00Z">
        <w:r>
          <w:t xml:space="preserve"> starting at 9</w:t>
        </w:r>
        <w:r>
          <w:t>am and endi</w:t>
        </w:r>
        <w:r>
          <w:t xml:space="preserve">ng at </w:t>
        </w:r>
        <w:commentRangeStart w:id="9"/>
        <w:r>
          <w:t>9</w:t>
        </w:r>
        <w:r>
          <w:t>pm</w:t>
        </w:r>
      </w:ins>
      <w:commentRangeEnd w:id="9"/>
      <w:ins w:id="10" w:author="Mariya Shiyko" w:date="2015-11-01T06:38:00Z">
        <w:r>
          <w:rPr>
            <w:rStyle w:val="CommentReference"/>
          </w:rPr>
          <w:commentReference w:id="9"/>
        </w:r>
      </w:ins>
      <w:ins w:id="11" w:author="Mariya Shiyko" w:date="2015-11-01T06:34:00Z">
        <w:r>
          <w:t xml:space="preserve">. The schedule of reminders should be random within each 2-hr window, with reminders spread at least 30 minutes apart. </w:t>
        </w:r>
      </w:ins>
    </w:p>
    <w:p w14:paraId="75216886" w14:textId="77777777" w:rsidR="00E301DE" w:rsidRDefault="00E301DE" w:rsidP="00E301DE">
      <w:pPr>
        <w:numPr>
          <w:ilvl w:val="0"/>
          <w:numId w:val="5"/>
        </w:numPr>
        <w:ind w:hanging="360"/>
        <w:contextualSpacing/>
        <w:rPr>
          <w:ins w:id="12" w:author="Mariya Shiyko" w:date="2015-11-01T06:34:00Z"/>
        </w:rPr>
      </w:pPr>
      <w:ins w:id="13" w:author="Mariya Shiyko" w:date="2015-11-01T06:34:00Z">
        <w:r>
          <w:t>Smart-watch must vibrate when receiving reminders. All other functionality of the watch should be disabled (e.g., it should not vibrate when other text messages appear on the iPhone)</w:t>
        </w:r>
      </w:ins>
    </w:p>
    <w:p w14:paraId="1DB3C6A1" w14:textId="77777777" w:rsidR="00E301DE" w:rsidRDefault="00E301DE" w:rsidP="00E301DE">
      <w:pPr>
        <w:numPr>
          <w:ilvl w:val="0"/>
          <w:numId w:val="5"/>
        </w:numPr>
        <w:ind w:hanging="360"/>
        <w:contextualSpacing/>
        <w:rPr>
          <w:ins w:id="14" w:author="Mariya Shiyko" w:date="2015-11-01T06:34:00Z"/>
        </w:rPr>
      </w:pPr>
      <w:ins w:id="15" w:author="Mariya Shiyko" w:date="2015-11-01T06:34:00Z">
        <w:r>
          <w:t xml:space="preserve">The mobile client may allow </w:t>
        </w:r>
        <w:commentRangeStart w:id="16"/>
        <w:r>
          <w:t>users</w:t>
        </w:r>
      </w:ins>
      <w:commentRangeEnd w:id="16"/>
      <w:ins w:id="17" w:author="Mariya Shiyko" w:date="2015-11-01T06:39:00Z">
        <w:r>
          <w:rPr>
            <w:rStyle w:val="CommentReference"/>
          </w:rPr>
          <w:commentReference w:id="16"/>
        </w:r>
      </w:ins>
      <w:ins w:id="18" w:author="Mariya Shiyko" w:date="2015-11-01T06:34:00Z">
        <w:r>
          <w:t xml:space="preserve"> to customize the frequency of reminders delivered to the smart-watch (can do more frequent: e.g., every 1.5 </w:t>
        </w:r>
        <w:proofErr w:type="spellStart"/>
        <w:r>
          <w:t>hr</w:t>
        </w:r>
        <w:proofErr w:type="spellEnd"/>
        <w:r>
          <w:t xml:space="preserve"> or every 1 </w:t>
        </w:r>
        <w:proofErr w:type="spellStart"/>
        <w:r>
          <w:t>hr</w:t>
        </w:r>
        <w:proofErr w:type="spellEnd"/>
        <w:r>
          <w:t xml:space="preserve">, but not less frequent that every 2 </w:t>
        </w:r>
        <w:proofErr w:type="spellStart"/>
        <w:r>
          <w:t>hr</w:t>
        </w:r>
        <w:proofErr w:type="spellEnd"/>
        <w:r>
          <w:t>)</w:t>
        </w:r>
      </w:ins>
    </w:p>
    <w:p w14:paraId="14D7E256" w14:textId="77777777" w:rsidR="00E301DE" w:rsidRDefault="00E301DE">
      <w:pPr>
        <w:rPr>
          <w:ins w:id="19" w:author="Mariya Shiyko" w:date="2015-11-01T06:00:00Z"/>
        </w:rPr>
      </w:pPr>
    </w:p>
    <w:p w14:paraId="3912BA89" w14:textId="77777777" w:rsidR="00DD40A9" w:rsidRDefault="00DD40A9">
      <w:ins w:id="20" w:author="Mariya Shiyko" w:date="2015-11-01T06:00:00Z">
        <w:r>
          <w:t>Features of the mobile client (the app)</w:t>
        </w:r>
      </w:ins>
    </w:p>
    <w:p w14:paraId="1E8AE394" w14:textId="77777777" w:rsidR="00E301DE" w:rsidRDefault="00E301DE" w:rsidP="00DD40A9">
      <w:pPr>
        <w:numPr>
          <w:ilvl w:val="0"/>
          <w:numId w:val="1"/>
        </w:numPr>
        <w:ind w:hanging="360"/>
        <w:contextualSpacing/>
        <w:rPr>
          <w:ins w:id="21" w:author="Mariya Shiyko" w:date="2015-11-01T06:41:00Z"/>
        </w:rPr>
      </w:pPr>
      <w:ins w:id="22" w:author="Mariya Shiyko" w:date="2015-11-01T06:40:00Z">
        <w:r>
          <w:t>The first time a user interacts with the mobile client, s/he should be able to specify the start of his “app week” (e.g., the default can be Saturday), so that each week is counted from that 1</w:t>
        </w:r>
        <w:r w:rsidRPr="00E301DE">
          <w:rPr>
            <w:vertAlign w:val="superscript"/>
            <w:rPrChange w:id="23" w:author="Mariya Shiyko" w:date="2015-11-01T06:41:00Z">
              <w:rPr/>
            </w:rPrChange>
          </w:rPr>
          <w:t>st</w:t>
        </w:r>
        <w:r>
          <w:t xml:space="preserve"> </w:t>
        </w:r>
      </w:ins>
      <w:ins w:id="24" w:author="Mariya Shiyko" w:date="2015-11-01T06:41:00Z">
        <w:r>
          <w:t>day</w:t>
        </w:r>
      </w:ins>
    </w:p>
    <w:p w14:paraId="51495505" w14:textId="77777777" w:rsidR="00E301DE" w:rsidRDefault="00E301DE" w:rsidP="00DD40A9">
      <w:pPr>
        <w:numPr>
          <w:ilvl w:val="0"/>
          <w:numId w:val="1"/>
        </w:numPr>
        <w:ind w:hanging="360"/>
        <w:contextualSpacing/>
        <w:rPr>
          <w:ins w:id="25" w:author="Mariya Shiyko" w:date="2015-11-01T06:40:00Z"/>
        </w:rPr>
      </w:pPr>
      <w:ins w:id="26" w:author="Mariya Shiyko" w:date="2015-11-01T06:41:00Z">
        <w:r>
          <w:t>Each new week, the mobile client should present a new tutorial/lesson appropriate to that week</w:t>
        </w:r>
      </w:ins>
    </w:p>
    <w:p w14:paraId="054F79C3" w14:textId="77777777" w:rsidR="00E301DE" w:rsidRDefault="00E301DE" w:rsidP="00E301DE">
      <w:pPr>
        <w:pStyle w:val="ListParagraph"/>
        <w:numPr>
          <w:ilvl w:val="0"/>
          <w:numId w:val="1"/>
        </w:numPr>
        <w:ind w:hanging="360"/>
        <w:rPr>
          <w:ins w:id="27" w:author="Mariya Shiyko" w:date="2015-11-01T06:43:00Z"/>
        </w:rPr>
        <w:pPrChange w:id="28" w:author="Mariya Shiyko" w:date="2015-11-01T06:43:00Z">
          <w:pPr>
            <w:pStyle w:val="ListParagraph"/>
            <w:numPr>
              <w:numId w:val="1"/>
            </w:numPr>
            <w:ind w:left="0" w:firstLine="360"/>
          </w:pPr>
        </w:pPrChange>
      </w:pPr>
      <w:ins w:id="29" w:author="Mariya Shiyko" w:date="2015-11-01T06:42:00Z">
        <w:r>
          <w:t xml:space="preserve">Each week, a user should be presented with a new meditation recording relevant to that week. </w:t>
        </w:r>
      </w:ins>
    </w:p>
    <w:p w14:paraId="54FED241" w14:textId="77777777" w:rsidR="00E301DE" w:rsidRDefault="00E301DE" w:rsidP="00E301DE">
      <w:pPr>
        <w:pStyle w:val="ListParagraph"/>
        <w:numPr>
          <w:ilvl w:val="0"/>
          <w:numId w:val="1"/>
        </w:numPr>
        <w:ind w:hanging="360"/>
        <w:rPr>
          <w:ins w:id="30" w:author="Mariya Shiyko" w:date="2015-11-01T06:42:00Z"/>
        </w:rPr>
        <w:pPrChange w:id="31" w:author="Mariya Shiyko" w:date="2015-11-01T06:43:00Z">
          <w:pPr>
            <w:pStyle w:val="ListParagraph"/>
            <w:numPr>
              <w:numId w:val="1"/>
            </w:numPr>
            <w:ind w:left="0" w:firstLine="360"/>
          </w:pPr>
        </w:pPrChange>
      </w:pPr>
      <w:ins w:id="32" w:author="Mariya Shiyko" w:date="2015-11-01T06:43:00Z">
        <w:r>
          <w:t>Audio meditation recordings from previous weeks should also be available for use.</w:t>
        </w:r>
      </w:ins>
    </w:p>
    <w:p w14:paraId="4ED4EC17" w14:textId="77777777" w:rsidR="00E301DE" w:rsidRDefault="00E301DE" w:rsidP="00E301DE">
      <w:pPr>
        <w:pStyle w:val="ListParagraph"/>
        <w:numPr>
          <w:ilvl w:val="0"/>
          <w:numId w:val="1"/>
        </w:numPr>
        <w:ind w:left="0"/>
        <w:rPr>
          <w:ins w:id="33" w:author="Mariya Shiyko" w:date="2015-11-01T06:33:00Z"/>
        </w:rPr>
      </w:pPr>
      <w:r>
        <w:t>Meditation recordings should be stored on mobile device.</w:t>
      </w:r>
    </w:p>
    <w:p w14:paraId="59721E72" w14:textId="77777777" w:rsidR="00E301DE" w:rsidDel="00E301DE" w:rsidRDefault="00E301DE" w:rsidP="00DD40A9">
      <w:pPr>
        <w:numPr>
          <w:ilvl w:val="0"/>
          <w:numId w:val="1"/>
        </w:numPr>
        <w:ind w:hanging="360"/>
        <w:contextualSpacing/>
        <w:rPr>
          <w:del w:id="34" w:author="Mariya Shiyko" w:date="2015-11-01T06:43:00Z"/>
        </w:rPr>
      </w:pPr>
    </w:p>
    <w:p w14:paraId="0A06F16E" w14:textId="77777777" w:rsidR="00DD40A9" w:rsidRDefault="00DD40A9" w:rsidP="00DD40A9">
      <w:pPr>
        <w:numPr>
          <w:ilvl w:val="0"/>
          <w:numId w:val="1"/>
        </w:numPr>
        <w:ind w:hanging="360"/>
        <w:contextualSpacing/>
        <w:rPr>
          <w:ins w:id="35" w:author="Mariya Shiyko" w:date="2015-11-01T06:01:00Z"/>
        </w:rPr>
      </w:pPr>
      <w:r>
        <w:t>Must play meditation recordings within 0.5 seconds of user interaction.</w:t>
      </w:r>
    </w:p>
    <w:p w14:paraId="4768BFA9" w14:textId="77777777" w:rsidR="00DD40A9" w:rsidDel="00E301DE" w:rsidRDefault="00DD40A9" w:rsidP="00DD40A9">
      <w:pPr>
        <w:numPr>
          <w:ilvl w:val="0"/>
          <w:numId w:val="1"/>
        </w:numPr>
        <w:ind w:hanging="360"/>
        <w:contextualSpacing/>
        <w:rPr>
          <w:del w:id="36" w:author="Mariya Shiyko" w:date="2015-11-01T06:44:00Z"/>
        </w:rPr>
      </w:pPr>
    </w:p>
    <w:p w14:paraId="188D80CD" w14:textId="77777777" w:rsidR="00B72321" w:rsidRDefault="00E301DE" w:rsidP="00E301DE">
      <w:pPr>
        <w:ind w:left="720" w:hanging="360"/>
        <w:rPr>
          <w:ins w:id="37" w:author="Mariya Shiyko" w:date="2015-11-01T06:45:00Z"/>
        </w:rPr>
        <w:pPrChange w:id="38" w:author="Mariya Shiyko" w:date="2015-11-01T06:44:00Z">
          <w:pPr/>
        </w:pPrChange>
      </w:pPr>
      <w:ins w:id="39" w:author="Mariya Shiyko" w:date="2015-11-01T06:44:00Z">
        <w:r>
          <w:t xml:space="preserve">-     Users without a pebble watch should receive practice reminders (similar to those pushed to a pebble) on their phone, at the same rate and the same content </w:t>
        </w:r>
      </w:ins>
    </w:p>
    <w:p w14:paraId="0792FA1D" w14:textId="77777777" w:rsidR="00E301DE" w:rsidRDefault="00E301DE" w:rsidP="00E301DE">
      <w:pPr>
        <w:ind w:left="720" w:hanging="360"/>
        <w:rPr>
          <w:ins w:id="40" w:author="Mariya Shiyko" w:date="2015-11-01T06:52:00Z"/>
        </w:rPr>
        <w:pPrChange w:id="41" w:author="Mariya Shiyko" w:date="2015-11-01T06:44:00Z">
          <w:pPr/>
        </w:pPrChange>
      </w:pPr>
      <w:ins w:id="42" w:author="Mariya Shiyko" w:date="2015-11-01T06:45:00Z">
        <w:r>
          <w:t xml:space="preserve">-     </w:t>
        </w:r>
      </w:ins>
      <w:ins w:id="43" w:author="Mariya Shiyko" w:date="2015-11-01T06:47:00Z">
        <w:r w:rsidR="005D7E50">
          <w:t xml:space="preserve">The mobile client should push daily surveys every </w:t>
        </w:r>
        <w:commentRangeStart w:id="44"/>
        <w:r w:rsidR="005D7E50">
          <w:t>morning</w:t>
        </w:r>
      </w:ins>
      <w:commentRangeEnd w:id="44"/>
      <w:ins w:id="45" w:author="Mariya Shiyko" w:date="2015-11-01T06:48:00Z">
        <w:r w:rsidR="005D7E50">
          <w:rPr>
            <w:rStyle w:val="CommentReference"/>
          </w:rPr>
          <w:commentReference w:id="44"/>
        </w:r>
        <w:r w:rsidR="005D7E50">
          <w:t xml:space="preserve"> after wake-up (time will depend on the customized wake-up time)</w:t>
        </w:r>
      </w:ins>
    </w:p>
    <w:p w14:paraId="2C91E282" w14:textId="77777777" w:rsidR="005D7E50" w:rsidRDefault="005D7E50" w:rsidP="00E301DE">
      <w:pPr>
        <w:ind w:left="720" w:hanging="360"/>
        <w:rPr>
          <w:ins w:id="46" w:author="Mariya Shiyko" w:date="2015-11-01T06:48:00Z"/>
        </w:rPr>
        <w:pPrChange w:id="47" w:author="Mariya Shiyko" w:date="2015-11-01T06:44:00Z">
          <w:pPr/>
        </w:pPrChange>
      </w:pPr>
      <w:ins w:id="48" w:author="Mariya Shiyko" w:date="2015-11-01T06:52:00Z">
        <w:r>
          <w:t xml:space="preserve">-     </w:t>
        </w:r>
      </w:ins>
      <w:ins w:id="49" w:author="Mariya Shiyko" w:date="2015-11-01T06:53:00Z">
        <w:r>
          <w:t>The order of questions in d</w:t>
        </w:r>
      </w:ins>
      <w:ins w:id="50" w:author="Mariya Shiyko" w:date="2015-11-01T06:52:00Z">
        <w:r>
          <w:t>aily surveys</w:t>
        </w:r>
      </w:ins>
      <w:ins w:id="51" w:author="Mariya Shiyko" w:date="2015-11-01T06:53:00Z">
        <w:r>
          <w:t xml:space="preserve">: random presentation of categories &amp; random order of questions within some </w:t>
        </w:r>
        <w:commentRangeStart w:id="52"/>
        <w:commentRangeStart w:id="53"/>
        <w:r>
          <w:t>categories</w:t>
        </w:r>
        <w:commentRangeEnd w:id="52"/>
        <w:r>
          <w:rPr>
            <w:rStyle w:val="CommentReference"/>
          </w:rPr>
          <w:commentReference w:id="52"/>
        </w:r>
        <w:commentRangeEnd w:id="53"/>
        <w:r>
          <w:rPr>
            <w:rStyle w:val="CommentReference"/>
          </w:rPr>
          <w:commentReference w:id="53"/>
        </w:r>
      </w:ins>
    </w:p>
    <w:p w14:paraId="73AB6300" w14:textId="77777777" w:rsidR="005D7E50" w:rsidRDefault="005D7E50" w:rsidP="00E301DE">
      <w:pPr>
        <w:ind w:left="720" w:hanging="360"/>
        <w:rPr>
          <w:ins w:id="54" w:author="Mariya Shiyko" w:date="2015-11-01T06:51:00Z"/>
        </w:rPr>
        <w:pPrChange w:id="55" w:author="Mariya Shiyko" w:date="2015-11-01T06:44:00Z">
          <w:pPr/>
        </w:pPrChange>
      </w:pPr>
      <w:ins w:id="56" w:author="Mariya Shiyko" w:date="2015-11-01T06:49:00Z">
        <w:r>
          <w:t>-     The mobile client should push</w:t>
        </w:r>
      </w:ins>
      <w:ins w:id="57" w:author="Mariya Shiyko" w:date="2015-11-01T06:50:00Z">
        <w:r>
          <w:t xml:space="preserve"> four</w:t>
        </w:r>
      </w:ins>
      <w:ins w:id="58" w:author="Mariya Shiyko" w:date="2015-11-01T06:49:00Z">
        <w:r>
          <w:t xml:space="preserve"> </w:t>
        </w:r>
        <w:commentRangeStart w:id="59"/>
        <w:r>
          <w:t>momentary</w:t>
        </w:r>
        <w:commentRangeEnd w:id="59"/>
        <w:r>
          <w:rPr>
            <w:rStyle w:val="CommentReference"/>
          </w:rPr>
          <w:commentReference w:id="59"/>
        </w:r>
        <w:r>
          <w:t xml:space="preserve"> surveys with </w:t>
        </w:r>
      </w:ins>
      <w:ins w:id="60" w:author="Mariya Shiyko" w:date="2015-11-01T06:50:00Z">
        <w:r>
          <w:t xml:space="preserve">the following algorithm: length of wake-up time/4 = </w:t>
        </w:r>
      </w:ins>
      <w:ins w:id="61" w:author="Mariya Shiyko" w:date="2015-11-01T06:51:00Z">
        <w:r>
          <w:t>time</w:t>
        </w:r>
      </w:ins>
      <w:ins w:id="62" w:author="Mariya Shiyko" w:date="2015-11-01T06:50:00Z">
        <w:r>
          <w:t xml:space="preserve"> interval</w:t>
        </w:r>
      </w:ins>
      <w:ins w:id="63" w:author="Mariya Shiyko" w:date="2015-11-01T06:51:00Z">
        <w:r>
          <w:t xml:space="preserve"> (e.g., 12 waking hours/4 = 3 </w:t>
        </w:r>
        <w:proofErr w:type="spellStart"/>
        <w:r>
          <w:t>hrs</w:t>
        </w:r>
        <w:proofErr w:type="spellEnd"/>
        <w:r>
          <w:t xml:space="preserve">, which means momentary surveys are presented randomly within a 3-hr window and are at least 30 min apart). </w:t>
        </w:r>
      </w:ins>
    </w:p>
    <w:p w14:paraId="1101E5AC" w14:textId="77777777" w:rsidR="005D7E50" w:rsidDel="005D7E50" w:rsidRDefault="005D7E50" w:rsidP="00E301DE">
      <w:pPr>
        <w:ind w:left="720" w:hanging="360"/>
        <w:rPr>
          <w:del w:id="64" w:author="Mariya Shiyko" w:date="2015-11-01T06:54:00Z"/>
        </w:rPr>
        <w:pPrChange w:id="65" w:author="Mariya Shiyko" w:date="2015-11-01T06:44:00Z">
          <w:pPr/>
        </w:pPrChange>
      </w:pPr>
      <w:ins w:id="66" w:author="Mariya Shiyko" w:date="2015-11-01T06:52:00Z">
        <w:r>
          <w:t xml:space="preserve">-     The order of </w:t>
        </w:r>
      </w:ins>
      <w:ins w:id="67" w:author="Mariya Shiyko" w:date="2015-11-01T06:54:00Z">
        <w:r>
          <w:t>questions</w:t>
        </w:r>
      </w:ins>
      <w:ins w:id="68" w:author="Mariya Shiyko" w:date="2015-11-01T06:52:00Z">
        <w:r>
          <w:t xml:space="preserve"> </w:t>
        </w:r>
      </w:ins>
      <w:ins w:id="69" w:author="Mariya Shiyko" w:date="2015-11-01T06:54:00Z">
        <w:r>
          <w:t xml:space="preserve">in momentary surveys: random presentation of categories &amp; random order of questions within some </w:t>
        </w:r>
        <w:proofErr w:type="spellStart"/>
        <w:r>
          <w:t>categories</w:t>
        </w:r>
      </w:ins>
    </w:p>
    <w:p w14:paraId="10D4B5E7" w14:textId="77777777" w:rsidR="00B72321" w:rsidDel="005D7E50" w:rsidRDefault="00B72321" w:rsidP="005D7E50">
      <w:pPr>
        <w:ind w:left="720" w:hanging="360"/>
        <w:rPr>
          <w:del w:id="70" w:author="Mariya Shiyko" w:date="2015-11-01T06:54:00Z"/>
        </w:rPr>
        <w:pPrChange w:id="71" w:author="Mariya Shiyko" w:date="2015-11-01T06:54:00Z">
          <w:pPr/>
        </w:pPrChange>
      </w:pPr>
    </w:p>
    <w:p w14:paraId="4B531E28" w14:textId="77777777" w:rsidR="005D7E50" w:rsidRDefault="0001361E">
      <w:pPr>
        <w:numPr>
          <w:ilvl w:val="0"/>
          <w:numId w:val="2"/>
        </w:numPr>
        <w:ind w:hanging="360"/>
        <w:contextualSpacing/>
        <w:rPr>
          <w:ins w:id="72" w:author="Mariya Shiyko" w:date="2015-11-01T07:03:00Z"/>
        </w:rPr>
      </w:pPr>
      <w:r>
        <w:t>Body</w:t>
      </w:r>
      <w:proofErr w:type="spellEnd"/>
      <w:r>
        <w:t xml:space="preserve"> scan surveys on the mobile client must highlight the selected area of the body when the user ta</w:t>
      </w:r>
      <w:r>
        <w:t>ps it.</w:t>
      </w:r>
    </w:p>
    <w:p w14:paraId="5775C24B" w14:textId="7991487F" w:rsidR="0001361E" w:rsidRDefault="0001361E">
      <w:pPr>
        <w:numPr>
          <w:ilvl w:val="0"/>
          <w:numId w:val="2"/>
        </w:numPr>
        <w:ind w:hanging="360"/>
        <w:contextualSpacing/>
        <w:rPr>
          <w:ins w:id="73" w:author="Mariya Shiyko" w:date="2015-11-01T06:56:00Z"/>
        </w:rPr>
      </w:pPr>
      <w:ins w:id="74" w:author="Mariya Shiyko" w:date="2015-11-01T07:03:00Z">
        <w:r>
          <w:t xml:space="preserve">Text in the app will be overlaid over a colored </w:t>
        </w:r>
        <w:commentRangeStart w:id="75"/>
        <w:r>
          <w:t>background</w:t>
        </w:r>
        <w:commentRangeEnd w:id="75"/>
        <w:r>
          <w:rPr>
            <w:rStyle w:val="CommentReference"/>
          </w:rPr>
          <w:commentReference w:id="75"/>
        </w:r>
        <w:r>
          <w:t xml:space="preserve">. </w:t>
        </w:r>
      </w:ins>
    </w:p>
    <w:p w14:paraId="4EB8CA0F" w14:textId="77777777" w:rsidR="005D7E50" w:rsidRDefault="005D7E50">
      <w:pPr>
        <w:numPr>
          <w:ilvl w:val="0"/>
          <w:numId w:val="2"/>
        </w:numPr>
        <w:ind w:hanging="360"/>
        <w:contextualSpacing/>
        <w:rPr>
          <w:ins w:id="77" w:author="Mariya Shiyko" w:date="2015-11-01T06:54:00Z"/>
        </w:rPr>
      </w:pPr>
    </w:p>
    <w:p w14:paraId="222C8003" w14:textId="77777777" w:rsidR="00B72321" w:rsidDel="005D7E50" w:rsidRDefault="0001361E" w:rsidP="00377081">
      <w:pPr>
        <w:numPr>
          <w:ilvl w:val="0"/>
          <w:numId w:val="2"/>
        </w:numPr>
        <w:ind w:hanging="360"/>
        <w:contextualSpacing/>
        <w:rPr>
          <w:del w:id="78" w:author="Mariya Shiyko" w:date="2015-11-01T06:56:00Z"/>
        </w:rPr>
      </w:pPr>
      <w:del w:id="79" w:author="Mariya Shiyko" w:date="2015-11-01T06:54:00Z">
        <w:r w:rsidDel="005D7E50">
          <w:lastRenderedPageBreak/>
          <w:delText>**</w:delText>
        </w:r>
      </w:del>
      <w:ins w:id="80" w:author="Mariya Shiyko" w:date="2015-11-01T06:55:00Z">
        <w:r w:rsidR="005D7E50">
          <w:t xml:space="preserve"> </w:t>
        </w:r>
      </w:ins>
      <w:del w:id="81" w:author="Mariya Shiyko" w:date="2015-11-01T06:56:00Z">
        <w:r w:rsidDel="005D7E50">
          <w:delText xml:space="preserve">Responses from surveys must remain anonymous? </w:delText>
        </w:r>
        <w:r w:rsidDel="005D7E50">
          <w:rPr>
            <w:shd w:val="clear" w:color="auto" w:fill="FF9900"/>
          </w:rPr>
          <w:delText>(We can double check this with Mariya, the research version may want to know who is who)</w:delText>
        </w:r>
      </w:del>
    </w:p>
    <w:p w14:paraId="2037AF69" w14:textId="77777777" w:rsidR="00B72321" w:rsidRDefault="00B72321" w:rsidP="00377081">
      <w:pPr>
        <w:numPr>
          <w:ilvl w:val="0"/>
          <w:numId w:val="2"/>
        </w:numPr>
        <w:ind w:hanging="360"/>
        <w:contextualSpacing/>
        <w:pPrChange w:id="82" w:author="Mariya Shiyko" w:date="2015-11-01T06:56:00Z">
          <w:pPr/>
        </w:pPrChange>
      </w:pPr>
    </w:p>
    <w:p w14:paraId="13510B17" w14:textId="77777777" w:rsidR="00B72321" w:rsidDel="005D7E50" w:rsidRDefault="0001361E">
      <w:pPr>
        <w:numPr>
          <w:ilvl w:val="0"/>
          <w:numId w:val="4"/>
        </w:numPr>
        <w:ind w:hanging="360"/>
        <w:contextualSpacing/>
        <w:rPr>
          <w:del w:id="83" w:author="Mariya Shiyko" w:date="2015-11-01T06:56:00Z"/>
        </w:rPr>
      </w:pPr>
      <w:del w:id="84" w:author="Mariya Shiyko" w:date="2015-11-01T06:56:00Z">
        <w:r w:rsidDel="005D7E50">
          <w:delText xml:space="preserve">Survey data must remain tied to an individual person. </w:delText>
        </w:r>
        <w:r w:rsidDel="005D7E50">
          <w:rPr>
            <w:shd w:val="clear" w:color="auto" w:fill="FF9900"/>
          </w:rPr>
          <w:delText>This is dependant on the above as well.</w:delText>
        </w:r>
      </w:del>
    </w:p>
    <w:p w14:paraId="272330D2" w14:textId="77777777" w:rsidR="00B72321" w:rsidRDefault="00B72321"/>
    <w:p w14:paraId="0C14BC5D" w14:textId="77777777" w:rsidR="00B72321" w:rsidDel="005D7E50" w:rsidRDefault="0001361E">
      <w:pPr>
        <w:numPr>
          <w:ilvl w:val="0"/>
          <w:numId w:val="4"/>
        </w:numPr>
        <w:ind w:hanging="360"/>
        <w:contextualSpacing/>
        <w:rPr>
          <w:del w:id="85" w:author="Mariya Shiyko" w:date="2015-11-01T06:56:00Z"/>
        </w:rPr>
      </w:pPr>
      <w:del w:id="86" w:author="Mariya Shiyko" w:date="2015-11-01T06:56:00Z">
        <w:r w:rsidDel="005D7E50">
          <w:delText>Surveys must be p</w:delText>
        </w:r>
        <w:r w:rsidDel="005D7E50">
          <w:delText>ushed to the mobile client every night at 9pm.</w:delText>
        </w:r>
      </w:del>
    </w:p>
    <w:p w14:paraId="128AE79F" w14:textId="77777777" w:rsidR="00E301DE" w:rsidRDefault="00E301DE" w:rsidP="00E301DE">
      <w:pPr>
        <w:contextualSpacing/>
      </w:pPr>
    </w:p>
    <w:p w14:paraId="75E47C33" w14:textId="77777777" w:rsidR="00E301DE" w:rsidRDefault="00E301DE" w:rsidP="00E301DE">
      <w:pPr>
        <w:contextualSpacing/>
      </w:pPr>
      <w:r>
        <w:t>Database:</w:t>
      </w:r>
    </w:p>
    <w:p w14:paraId="597DAEA1" w14:textId="77777777" w:rsidR="005D7E50" w:rsidRDefault="005D7E50" w:rsidP="005D7E50">
      <w:pPr>
        <w:numPr>
          <w:ilvl w:val="0"/>
          <w:numId w:val="6"/>
        </w:numPr>
        <w:ind w:hanging="360"/>
        <w:contextualSpacing/>
      </w:pPr>
      <w:r>
        <w:t xml:space="preserve">Survey data must be synced if necessary from the local phone client to be stored in the existing cloud database twice a day, once at 8am, once at 4pm and once at midnight. </w:t>
      </w:r>
    </w:p>
    <w:p w14:paraId="45A14B4D" w14:textId="3C426B11" w:rsidR="005D7E50" w:rsidRDefault="005D7E50" w:rsidP="005D7E50">
      <w:pPr>
        <w:pStyle w:val="ListParagraph"/>
        <w:numPr>
          <w:ilvl w:val="0"/>
          <w:numId w:val="7"/>
        </w:numPr>
        <w:ind w:hanging="360"/>
      </w:pPr>
      <w:ins w:id="87" w:author="Mariya Shiyko" w:date="2015-11-01T06:55:00Z">
        <w:r>
          <w:t xml:space="preserve">We can give users IDs once they log-in and we can keep the correspondence between the ID and </w:t>
        </w:r>
      </w:ins>
      <w:ins w:id="88" w:author="Mariya Shiyko" w:date="2015-11-01T06:58:00Z">
        <w:r w:rsidR="00380EC9">
          <w:t xml:space="preserve">real </w:t>
        </w:r>
      </w:ins>
      <w:ins w:id="89" w:author="Mariya Shiyko" w:date="2015-11-01T06:55:00Z">
        <w:r>
          <w:t xml:space="preserve">name on file, but all responses </w:t>
        </w:r>
      </w:ins>
      <w:ins w:id="90" w:author="Mariya Shiyko" w:date="2015-11-01T06:58:00Z">
        <w:r w:rsidR="00380EC9">
          <w:t xml:space="preserve">to </w:t>
        </w:r>
        <w:proofErr w:type="spellStart"/>
        <w:r w:rsidR="00380EC9">
          <w:t>surverys</w:t>
        </w:r>
        <w:proofErr w:type="spellEnd"/>
        <w:r w:rsidR="00380EC9">
          <w:t xml:space="preserve"> </w:t>
        </w:r>
      </w:ins>
      <w:ins w:id="91" w:author="Mariya Shiyko" w:date="2015-11-01T06:55:00Z">
        <w:r>
          <w:t>have to be matched by user’</w:t>
        </w:r>
        <w:r w:rsidR="00380EC9">
          <w:t>s ID and</w:t>
        </w:r>
        <w:r>
          <w:t xml:space="preserve"> cannot be strictly anonymous (we have to know that ID they are coming from).</w:t>
        </w:r>
      </w:ins>
      <w:ins w:id="92" w:author="Mariya Shiyko" w:date="2015-11-01T06:58:00Z">
        <w:r w:rsidR="00380EC9">
          <w:t xml:space="preserve"> All data in the database need to have a corresponding user ID.</w:t>
        </w:r>
      </w:ins>
    </w:p>
    <w:p w14:paraId="57D2A9A1" w14:textId="77777777" w:rsidR="00E301DE" w:rsidRDefault="00E301DE" w:rsidP="00E301DE">
      <w:pPr>
        <w:numPr>
          <w:ilvl w:val="0"/>
          <w:numId w:val="7"/>
        </w:numPr>
        <w:ind w:hanging="360"/>
        <w:contextualSpacing/>
      </w:pPr>
      <w:r>
        <w:t>The database to store user data should fail fewer than</w:t>
      </w:r>
      <w:r>
        <w:rPr>
          <w:b/>
        </w:rPr>
        <w:t xml:space="preserve"> </w:t>
      </w:r>
      <w:r>
        <w:t>once every 50 days.</w:t>
      </w:r>
    </w:p>
    <w:p w14:paraId="47C26B77" w14:textId="77777777" w:rsidR="00E301DE" w:rsidRDefault="00E301DE" w:rsidP="00E301DE">
      <w:pPr>
        <w:numPr>
          <w:ilvl w:val="0"/>
          <w:numId w:val="1"/>
        </w:numPr>
        <w:ind w:hanging="360"/>
        <w:contextualSpacing/>
        <w:rPr>
          <w:ins w:id="93" w:author="Mariya Shiyko" w:date="2015-11-01T06:44:00Z"/>
        </w:rPr>
      </w:pPr>
      <w:r>
        <w:t xml:space="preserve">The mobile client should keep a downloaded data usage maximum of approximately 20MB.(shouldn’t be using large amounts of data especially when not in </w:t>
      </w:r>
      <w:proofErr w:type="spellStart"/>
      <w:r>
        <w:t>wifi</w:t>
      </w:r>
      <w:proofErr w:type="spellEnd"/>
      <w:r>
        <w:t xml:space="preserve">) </w:t>
      </w:r>
    </w:p>
    <w:p w14:paraId="08A1963E" w14:textId="77777777" w:rsidR="00E301DE" w:rsidRDefault="00E301DE" w:rsidP="00E301DE">
      <w:pPr>
        <w:numPr>
          <w:ilvl w:val="0"/>
          <w:numId w:val="1"/>
        </w:numPr>
        <w:ind w:hanging="360"/>
        <w:contextualSpacing/>
        <w:rPr>
          <w:ins w:id="94" w:author="Mariya Shiyko" w:date="2015-11-01T06:44:00Z"/>
        </w:rPr>
      </w:pPr>
      <w:ins w:id="95" w:author="Mariya Shiyko" w:date="2015-11-01T06:44:00Z">
        <w:r>
          <w:t>Data about meditation recordings should track how much time has lapsed since the beginning of the recording</w:t>
        </w:r>
      </w:ins>
    </w:p>
    <w:p w14:paraId="3A0D6C1D" w14:textId="4B0CB1E7" w:rsidR="00E301DE" w:rsidRDefault="0001361E" w:rsidP="00E301DE">
      <w:pPr>
        <w:numPr>
          <w:ilvl w:val="0"/>
          <w:numId w:val="1"/>
        </w:numPr>
        <w:ind w:hanging="360"/>
        <w:contextualSpacing/>
        <w:rPr>
          <w:ins w:id="96" w:author="Mariya Shiyko" w:date="2015-11-01T07:00:00Z"/>
        </w:rPr>
      </w:pPr>
      <w:ins w:id="97" w:author="Mariya Shiyko" w:date="2015-11-01T07:00:00Z">
        <w:r>
          <w:t xml:space="preserve">All data should be timed </w:t>
        </w:r>
        <w:commentRangeStart w:id="98"/>
        <w:commentRangeStart w:id="99"/>
        <w:r>
          <w:t>stamped</w:t>
        </w:r>
        <w:commentRangeEnd w:id="98"/>
        <w:r>
          <w:rPr>
            <w:rStyle w:val="CommentReference"/>
          </w:rPr>
          <w:commentReference w:id="98"/>
        </w:r>
      </w:ins>
      <w:commentRangeEnd w:id="99"/>
      <w:ins w:id="100" w:author="Mariya Shiyko" w:date="2015-11-01T07:01:00Z">
        <w:r>
          <w:rPr>
            <w:rStyle w:val="CommentReference"/>
          </w:rPr>
          <w:commentReference w:id="99"/>
        </w:r>
      </w:ins>
    </w:p>
    <w:p w14:paraId="13414BFC" w14:textId="77777777" w:rsidR="0001361E" w:rsidRDefault="0001361E" w:rsidP="00E301DE">
      <w:pPr>
        <w:numPr>
          <w:ilvl w:val="0"/>
          <w:numId w:val="1"/>
        </w:numPr>
        <w:ind w:hanging="360"/>
        <w:contextualSpacing/>
      </w:pPr>
    </w:p>
    <w:p w14:paraId="2FF97917" w14:textId="77777777" w:rsidR="00E301DE" w:rsidRDefault="00E301DE" w:rsidP="00E301DE">
      <w:pPr>
        <w:contextualSpacing/>
      </w:pPr>
    </w:p>
    <w:p w14:paraId="10A7380E" w14:textId="6E4E5F03" w:rsidR="00E301DE" w:rsidRDefault="00380EC9" w:rsidP="00E301DE">
      <w:pPr>
        <w:contextualSpacing/>
      </w:pPr>
      <w:ins w:id="101" w:author="Mariya Shiyko" w:date="2015-11-01T06:59:00Z">
        <w:r>
          <w:t>Apple watch</w:t>
        </w:r>
      </w:ins>
      <w:r w:rsidR="00E301DE">
        <w:t>:</w:t>
      </w:r>
    </w:p>
    <w:p w14:paraId="7A1E3C9C" w14:textId="77777777" w:rsidR="00B72321" w:rsidRDefault="0001361E">
      <w:pPr>
        <w:numPr>
          <w:ilvl w:val="0"/>
          <w:numId w:val="3"/>
        </w:numPr>
        <w:ind w:hanging="360"/>
        <w:contextualSpacing/>
      </w:pPr>
      <w:r>
        <w:t>Mobile client may push notifications to the Apple watch.</w:t>
      </w:r>
    </w:p>
    <w:p w14:paraId="75083078" w14:textId="77777777" w:rsidR="00B72321" w:rsidRDefault="0001361E">
      <w:pPr>
        <w:numPr>
          <w:ilvl w:val="0"/>
          <w:numId w:val="3"/>
        </w:numPr>
        <w:ind w:hanging="360"/>
        <w:contextualSpacing/>
      </w:pPr>
      <w:r>
        <w:t>Mobile client may track heart-rate data from the Apple watch.</w:t>
      </w:r>
    </w:p>
    <w:p w14:paraId="563858EA" w14:textId="77777777" w:rsidR="00B72321" w:rsidRDefault="00B72321"/>
    <w:sectPr w:rsidR="00B723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Mariya Shiyko" w:date="2015-11-01T06:38:00Z" w:initials="MS">
    <w:p w14:paraId="30F0D8B3" w14:textId="77777777" w:rsidR="00E301DE" w:rsidRDefault="00E301DE">
      <w:pPr>
        <w:pStyle w:val="CommentText"/>
      </w:pPr>
      <w:r>
        <w:rPr>
          <w:rStyle w:val="CommentReference"/>
        </w:rPr>
        <w:annotationRef/>
      </w:r>
      <w:r>
        <w:t>Can this be customized (depending on personal wake-up/sleep time. for example, when a new person opens an up, can they set their typical wake-up and bed time, then, the app customizes based on that &amp; pushes in 2-hr intervals</w:t>
      </w:r>
    </w:p>
  </w:comment>
  <w:comment w:id="16" w:author="Mariya Shiyko" w:date="2015-11-01T06:39:00Z" w:initials="MS">
    <w:p w14:paraId="22B60EEA" w14:textId="77777777" w:rsidR="00E301DE" w:rsidRDefault="00E301DE">
      <w:pPr>
        <w:pStyle w:val="CommentText"/>
      </w:pPr>
      <w:r>
        <w:rPr>
          <w:rStyle w:val="CommentReference"/>
        </w:rPr>
        <w:annotationRef/>
      </w:r>
      <w:r>
        <w:t>This is a new feature and of less priority right now, good if we implement it but not necessary</w:t>
      </w:r>
    </w:p>
  </w:comment>
  <w:comment w:id="44" w:author="Mariya Shiyko" w:date="2015-11-01T06:48:00Z" w:initials="MS">
    <w:p w14:paraId="3D66F037" w14:textId="77777777" w:rsidR="005D7E50" w:rsidRDefault="005D7E50">
      <w:pPr>
        <w:pStyle w:val="CommentText"/>
      </w:pPr>
      <w:r>
        <w:rPr>
          <w:rStyle w:val="CommentReference"/>
        </w:rPr>
        <w:annotationRef/>
      </w:r>
      <w:r>
        <w:t>Notice, not night</w:t>
      </w:r>
    </w:p>
  </w:comment>
  <w:comment w:id="52" w:author="Mariya Shiyko" w:date="2015-11-01T06:53:00Z" w:initials="MS">
    <w:p w14:paraId="311A3337" w14:textId="77777777" w:rsidR="005D7E50" w:rsidRDefault="005D7E50">
      <w:pPr>
        <w:pStyle w:val="CommentText"/>
      </w:pPr>
      <w:r>
        <w:rPr>
          <w:rStyle w:val="CommentReference"/>
        </w:rPr>
        <w:annotationRef/>
      </w:r>
    </w:p>
  </w:comment>
  <w:comment w:id="53" w:author="Mariya Shiyko" w:date="2015-11-01T06:53:00Z" w:initials="MS">
    <w:p w14:paraId="552B9886" w14:textId="77777777" w:rsidR="005D7E50" w:rsidRDefault="005D7E50">
      <w:pPr>
        <w:pStyle w:val="CommentText"/>
      </w:pPr>
      <w:r>
        <w:rPr>
          <w:rStyle w:val="CommentReference"/>
        </w:rPr>
        <w:annotationRef/>
      </w:r>
      <w:r>
        <w:t>We can discuss this in more details</w:t>
      </w:r>
    </w:p>
  </w:comment>
  <w:comment w:id="59" w:author="Mariya Shiyko" w:date="2015-11-01T06:49:00Z" w:initials="MS">
    <w:p w14:paraId="04873AD4" w14:textId="77777777" w:rsidR="005D7E50" w:rsidRDefault="005D7E50">
      <w:pPr>
        <w:pStyle w:val="CommentText"/>
      </w:pPr>
      <w:r>
        <w:rPr>
          <w:rStyle w:val="CommentReference"/>
        </w:rPr>
        <w:annotationRef/>
      </w:r>
      <w:r>
        <w:t>Notice, there are two types of surveys, morning and momentary)</w:t>
      </w:r>
    </w:p>
  </w:comment>
  <w:comment w:id="75" w:author="Mariya Shiyko" w:date="2015-11-01T07:03:00Z" w:initials="MS">
    <w:p w14:paraId="55972819" w14:textId="38CC1DBC" w:rsidR="0001361E" w:rsidRDefault="0001361E">
      <w:pPr>
        <w:pStyle w:val="CommentText"/>
      </w:pPr>
      <w:r>
        <w:rPr>
          <w:rStyle w:val="CommentReference"/>
        </w:rPr>
        <w:annotationRef/>
      </w:r>
      <w:r>
        <w:t xml:space="preserve">Can I provide the background? What type of file? </w:t>
      </w:r>
      <w:r>
        <w:t xml:space="preserve">What type of </w:t>
      </w:r>
      <w:r>
        <w:t>im</w:t>
      </w:r>
      <w:bookmarkStart w:id="76" w:name="_GoBack"/>
      <w:bookmarkEnd w:id="76"/>
    </w:p>
  </w:comment>
  <w:comment w:id="98" w:author="Mariya Shiyko" w:date="2015-11-01T07:00:00Z" w:initials="MS">
    <w:p w14:paraId="4111BCF7" w14:textId="3B9E6656" w:rsidR="0001361E" w:rsidRDefault="0001361E">
      <w:pPr>
        <w:pStyle w:val="CommentText"/>
      </w:pPr>
      <w:r>
        <w:rPr>
          <w:rStyle w:val="CommentReference"/>
        </w:rPr>
        <w:annotationRef/>
      </w:r>
      <w:r>
        <w:t>We can talk more about what data are recorded, but you should have a pretty good idea from the existing database</w:t>
      </w:r>
    </w:p>
  </w:comment>
  <w:comment w:id="99" w:author="Mariya Shiyko" w:date="2015-11-01T07:01:00Z" w:initials="MS">
    <w:p w14:paraId="46C8CF21" w14:textId="0598F182" w:rsidR="0001361E" w:rsidRDefault="0001361E">
      <w:pPr>
        <w:pStyle w:val="CommentText"/>
      </w:pPr>
      <w:r>
        <w:rPr>
          <w:rStyle w:val="CommentReference"/>
        </w:rPr>
        <w:annotationRef/>
      </w:r>
      <w:r>
        <w:t xml:space="preserve">Another question: what is the protection for the database from stealing/public access? I know it’s password protected to get an access to the database, any other features?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F0D8B3" w15:done="0"/>
  <w15:commentEx w15:paraId="22B60EEA" w15:done="0"/>
  <w15:commentEx w15:paraId="3D66F037" w15:done="0"/>
  <w15:commentEx w15:paraId="311A3337" w15:done="0"/>
  <w15:commentEx w15:paraId="552B9886" w15:paraIdParent="311A3337" w15:done="0"/>
  <w15:commentEx w15:paraId="04873AD4" w15:done="0"/>
  <w15:commentEx w15:paraId="55972819" w15:done="0"/>
  <w15:commentEx w15:paraId="4111BCF7" w15:done="0"/>
  <w15:commentEx w15:paraId="46C8CF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7407"/>
    <w:multiLevelType w:val="multilevel"/>
    <w:tmpl w:val="0A00E5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08637C7"/>
    <w:multiLevelType w:val="multilevel"/>
    <w:tmpl w:val="1E841E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EF50057"/>
    <w:multiLevelType w:val="multilevel"/>
    <w:tmpl w:val="7A94245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389681C"/>
    <w:multiLevelType w:val="multilevel"/>
    <w:tmpl w:val="6C28DB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5BB7698"/>
    <w:multiLevelType w:val="multilevel"/>
    <w:tmpl w:val="0240BA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6B5C6AC0"/>
    <w:multiLevelType w:val="multilevel"/>
    <w:tmpl w:val="3FE6DB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79F4511C"/>
    <w:multiLevelType w:val="multilevel"/>
    <w:tmpl w:val="BD7A6B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ya Shiyko">
    <w15:presenceInfo w15:providerId="Windows Live" w15:userId="10101092d6d902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72321"/>
    <w:rsid w:val="0001361E"/>
    <w:rsid w:val="00380EC9"/>
    <w:rsid w:val="005D7E50"/>
    <w:rsid w:val="00B72321"/>
    <w:rsid w:val="00DD40A9"/>
    <w:rsid w:val="00E3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0256"/>
  <w15:docId w15:val="{C9891F58-81F4-4F22-9610-E81AA51F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A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01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0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1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C4FE-7EAF-4709-85AE-B805A512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Shiyko</cp:lastModifiedBy>
  <cp:revision>3</cp:revision>
  <dcterms:created xsi:type="dcterms:W3CDTF">2015-11-01T11:53:00Z</dcterms:created>
  <dcterms:modified xsi:type="dcterms:W3CDTF">2015-11-01T13:06:00Z</dcterms:modified>
</cp:coreProperties>
</file>